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C3E6C" w14:textId="3572AF24" w:rsidR="00C77D9A" w:rsidRDefault="0099142F">
      <w:pPr>
        <w:rPr>
          <w:rFonts w:ascii="Times New Roman" w:hAnsi="Times New Roman" w:cs="Times New Roman"/>
          <w:sz w:val="28"/>
          <w:szCs w:val="28"/>
        </w:rPr>
      </w:pPr>
      <w:r w:rsidRPr="0099142F">
        <w:rPr>
          <w:rFonts w:ascii="Times New Roman" w:hAnsi="Times New Roman" w:cs="Times New Roman"/>
          <w:sz w:val="28"/>
          <w:szCs w:val="28"/>
        </w:rPr>
        <w:t>The authors’ thesis statement</w:t>
      </w:r>
      <w:r w:rsidR="00C77D9A">
        <w:rPr>
          <w:rFonts w:ascii="Times New Roman" w:hAnsi="Times New Roman" w:cs="Times New Roman"/>
          <w:sz w:val="28"/>
          <w:szCs w:val="28"/>
        </w:rPr>
        <w:t xml:space="preserve"> versus your thesis statement</w:t>
      </w:r>
      <w:r w:rsidRPr="0099142F">
        <w:rPr>
          <w:rFonts w:ascii="Times New Roman" w:hAnsi="Times New Roman" w:cs="Times New Roman"/>
          <w:sz w:val="28"/>
          <w:szCs w:val="28"/>
        </w:rPr>
        <w:t>:</w:t>
      </w:r>
    </w:p>
    <w:p w14:paraId="615803F5" w14:textId="7D3EF060" w:rsidR="00C77D9A" w:rsidRDefault="00C77D9A">
      <w:pPr>
        <w:rPr>
          <w:rFonts w:ascii="Times New Roman" w:hAnsi="Times New Roman" w:cs="Times New Roman"/>
          <w:sz w:val="28"/>
          <w:szCs w:val="28"/>
        </w:rPr>
      </w:pPr>
      <w:r>
        <w:rPr>
          <w:rFonts w:ascii="Times New Roman" w:hAnsi="Times New Roman" w:cs="Times New Roman"/>
          <w:sz w:val="28"/>
          <w:szCs w:val="28"/>
        </w:rPr>
        <w:t>Ex1:</w:t>
      </w:r>
    </w:p>
    <w:p w14:paraId="0BB5C855" w14:textId="2C2D4FB8" w:rsidR="00C77D9A" w:rsidRDefault="00C77D9A">
      <w:pPr>
        <w:rPr>
          <w:rFonts w:ascii="Times New Roman" w:hAnsi="Times New Roman" w:cs="Times New Roman"/>
          <w:sz w:val="28"/>
          <w:szCs w:val="28"/>
        </w:rPr>
      </w:pPr>
      <w:r w:rsidRPr="0099142F">
        <w:rPr>
          <w:rFonts w:ascii="Times New Roman" w:hAnsi="Times New Roman" w:cs="Times New Roman"/>
          <w:sz w:val="28"/>
          <w:szCs w:val="28"/>
        </w:rPr>
        <w:t xml:space="preserve">The main </w:t>
      </w:r>
      <w:del w:id="0" w:author="Christine Jocoy" w:date="2019-10-23T11:35:00Z">
        <w:r w:rsidRPr="0099142F" w:rsidDel="00C77D9A">
          <w:rPr>
            <w:rFonts w:ascii="Times New Roman" w:hAnsi="Times New Roman" w:cs="Times New Roman"/>
            <w:sz w:val="28"/>
            <w:szCs w:val="28"/>
          </w:rPr>
          <w:delText>idea underlined</w:delText>
        </w:r>
      </w:del>
      <w:ins w:id="1" w:author="Christine Jocoy" w:date="2019-10-23T11:35:00Z">
        <w:r>
          <w:rPr>
            <w:rFonts w:ascii="Times New Roman" w:hAnsi="Times New Roman" w:cs="Times New Roman"/>
            <w:sz w:val="28"/>
            <w:szCs w:val="28"/>
          </w:rPr>
          <w:t>goal of the authors’ study</w:t>
        </w:r>
      </w:ins>
      <w:r w:rsidRPr="0099142F">
        <w:rPr>
          <w:rFonts w:ascii="Times New Roman" w:hAnsi="Times New Roman" w:cs="Times New Roman"/>
          <w:sz w:val="28"/>
          <w:szCs w:val="28"/>
        </w:rPr>
        <w:t xml:space="preserve"> was “to explore how and where Syrian refugees in the Northern Netherlands negotiate difference through encounters in order to develop or impede a sense of belonging</w:t>
      </w:r>
      <w:r w:rsidRPr="0099142F">
        <w:rPr>
          <w:rFonts w:ascii="Times New Roman" w:hAnsi="Times New Roman" w:cs="Times New Roman"/>
          <w:sz w:val="28"/>
          <w:szCs w:val="28"/>
          <w:highlight w:val="yellow"/>
        </w:rPr>
        <w:t>.</w:t>
      </w:r>
      <w:r w:rsidRPr="0099142F">
        <w:rPr>
          <w:rFonts w:ascii="Times New Roman" w:hAnsi="Times New Roman" w:cs="Times New Roman"/>
          <w:sz w:val="28"/>
          <w:szCs w:val="28"/>
        </w:rPr>
        <w:t>” (Huizinga and van Hoven, 2018, p.310).</w:t>
      </w:r>
    </w:p>
    <w:p w14:paraId="57D8D28D" w14:textId="77777777" w:rsidR="00C77D9A" w:rsidRDefault="00C77D9A">
      <w:pPr>
        <w:rPr>
          <w:rFonts w:ascii="Times New Roman" w:hAnsi="Times New Roman" w:cs="Times New Roman"/>
          <w:sz w:val="28"/>
          <w:szCs w:val="28"/>
        </w:rPr>
      </w:pPr>
    </w:p>
    <w:p w14:paraId="79015F37" w14:textId="77777777" w:rsidR="00C77D9A" w:rsidRDefault="00C77D9A" w:rsidP="00C77D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 2: </w:t>
      </w:r>
    </w:p>
    <w:p w14:paraId="745BD928" w14:textId="1E994539" w:rsidR="00C77D9A" w:rsidRPr="0099142F" w:rsidRDefault="00C77D9A" w:rsidP="00C77D9A">
      <w:pPr>
        <w:rPr>
          <w:rFonts w:ascii="Times New Roman" w:eastAsia="Times New Roman" w:hAnsi="Times New Roman" w:cs="Times New Roman"/>
          <w:sz w:val="28"/>
          <w:szCs w:val="28"/>
        </w:rPr>
      </w:pPr>
      <w:r w:rsidRPr="0099142F">
        <w:rPr>
          <w:rFonts w:ascii="Times New Roman" w:eastAsia="Times New Roman" w:hAnsi="Times New Roman" w:cs="Times New Roman"/>
          <w:sz w:val="28"/>
          <w:szCs w:val="28"/>
        </w:rPr>
        <w:t xml:space="preserve">The thesis of the article </w:t>
      </w:r>
      <w:r w:rsidRPr="0099142F">
        <w:rPr>
          <w:rFonts w:ascii="Times New Roman" w:eastAsia="Times New Roman" w:hAnsi="Times New Roman" w:cs="Times New Roman"/>
          <w:sz w:val="28"/>
          <w:szCs w:val="28"/>
          <w:highlight w:val="yellow"/>
        </w:rPr>
        <w:t>is to have</w:t>
      </w:r>
      <w:r w:rsidRPr="0099142F">
        <w:rPr>
          <w:rFonts w:ascii="Times New Roman" w:eastAsia="Times New Roman" w:hAnsi="Times New Roman" w:cs="Times New Roman"/>
          <w:sz w:val="28"/>
          <w:szCs w:val="28"/>
        </w:rPr>
        <w:t xml:space="preserve"> an adequate understanding of how and where Syrian refugees in the Northern Netherlands try to find their sense of belonging within their new environment.</w:t>
      </w:r>
    </w:p>
    <w:p w14:paraId="02A6C26E" w14:textId="77777777" w:rsidR="00C77D9A" w:rsidRPr="0099142F" w:rsidRDefault="00C77D9A" w:rsidP="00C77D9A">
      <w:pPr>
        <w:pStyle w:val="CommentText"/>
        <w:rPr>
          <w:color w:val="4472C4" w:themeColor="accent5"/>
          <w:sz w:val="28"/>
          <w:szCs w:val="28"/>
        </w:rPr>
      </w:pPr>
      <w:r w:rsidRPr="0099142F">
        <w:rPr>
          <w:color w:val="4472C4" w:themeColor="accent5"/>
          <w:sz w:val="28"/>
          <w:szCs w:val="28"/>
        </w:rPr>
        <w:t xml:space="preserve">The way this sentence </w:t>
      </w:r>
      <w:proofErr w:type="gramStart"/>
      <w:r w:rsidRPr="0099142F">
        <w:rPr>
          <w:color w:val="4472C4" w:themeColor="accent5"/>
          <w:sz w:val="28"/>
          <w:szCs w:val="28"/>
        </w:rPr>
        <w:t>is written</w:t>
      </w:r>
      <w:proofErr w:type="gramEnd"/>
      <w:r w:rsidRPr="0099142F">
        <w:rPr>
          <w:color w:val="4472C4" w:themeColor="accent5"/>
          <w:sz w:val="28"/>
          <w:szCs w:val="28"/>
        </w:rPr>
        <w:t xml:space="preserve"> reflects the goal of the research or the research question: how and where do Syrian refugees find their sense of belonging? </w:t>
      </w:r>
    </w:p>
    <w:p w14:paraId="527DA2D8" w14:textId="7BE7ED1A" w:rsidR="00C77D9A" w:rsidRPr="0099142F" w:rsidRDefault="00C77D9A" w:rsidP="00C77D9A">
      <w:pPr>
        <w:pStyle w:val="CommentText"/>
        <w:rPr>
          <w:color w:val="4472C4" w:themeColor="accent5"/>
          <w:sz w:val="28"/>
          <w:szCs w:val="28"/>
        </w:rPr>
      </w:pPr>
      <w:r w:rsidRPr="0099142F">
        <w:rPr>
          <w:color w:val="4472C4" w:themeColor="accent5"/>
          <w:sz w:val="28"/>
          <w:szCs w:val="28"/>
        </w:rPr>
        <w:t>The thesis would provide an argument ab</w:t>
      </w:r>
      <w:r w:rsidR="00500CA7">
        <w:rPr>
          <w:color w:val="4472C4" w:themeColor="accent5"/>
          <w:sz w:val="28"/>
          <w:szCs w:val="28"/>
        </w:rPr>
        <w:t>out the answer to this question:</w:t>
      </w:r>
      <w:r w:rsidRPr="0099142F">
        <w:rPr>
          <w:color w:val="4472C4" w:themeColor="accent5"/>
          <w:sz w:val="28"/>
          <w:szCs w:val="28"/>
        </w:rPr>
        <w:t xml:space="preserve"> </w:t>
      </w:r>
    </w:p>
    <w:p w14:paraId="66195196" w14:textId="62BCCD9C" w:rsidR="00C77D9A" w:rsidRPr="00C77D9A" w:rsidRDefault="00C77D9A" w:rsidP="00C77D9A">
      <w:pPr>
        <w:pStyle w:val="CommentText"/>
        <w:rPr>
          <w:color w:val="4472C4" w:themeColor="accent5"/>
          <w:sz w:val="28"/>
          <w:szCs w:val="28"/>
        </w:rPr>
      </w:pPr>
      <w:r w:rsidRPr="0099142F">
        <w:rPr>
          <w:color w:val="4472C4" w:themeColor="accent5"/>
          <w:sz w:val="28"/>
          <w:szCs w:val="28"/>
        </w:rPr>
        <w:t>Everyday experiences of Syrian refugees in the Northern Netherlands provide opportunities and obstacles for refugee integration.</w:t>
      </w:r>
    </w:p>
    <w:p w14:paraId="65D1D5A2" w14:textId="493A50A9" w:rsidR="00C77D9A" w:rsidRDefault="00C77D9A">
      <w:pPr>
        <w:rPr>
          <w:rFonts w:ascii="Times New Roman" w:hAnsi="Times New Roman" w:cs="Times New Roman"/>
          <w:sz w:val="28"/>
          <w:szCs w:val="28"/>
        </w:rPr>
      </w:pPr>
      <w:r>
        <w:rPr>
          <w:rFonts w:ascii="Times New Roman" w:hAnsi="Times New Roman" w:cs="Times New Roman"/>
          <w:sz w:val="28"/>
          <w:szCs w:val="28"/>
        </w:rPr>
        <w:t xml:space="preserve">Ex 3: </w:t>
      </w:r>
    </w:p>
    <w:p w14:paraId="27FBEF49" w14:textId="77777777" w:rsidR="00C77D9A" w:rsidRPr="0099142F" w:rsidRDefault="00C77D9A">
      <w:pPr>
        <w:rPr>
          <w:rFonts w:ascii="Times New Roman" w:hAnsi="Times New Roman" w:cs="Times New Roman"/>
          <w:sz w:val="28"/>
          <w:szCs w:val="28"/>
        </w:rPr>
      </w:pPr>
    </w:p>
    <w:p w14:paraId="7CDAEB47" w14:textId="61DE760F" w:rsidR="000502C7" w:rsidRDefault="000502C7">
      <w:pPr>
        <w:rPr>
          <w:ins w:id="2" w:author="Christine Jocoy" w:date="2019-10-23T11:35:00Z"/>
          <w:rFonts w:ascii="Times New Roman" w:hAnsi="Times New Roman" w:cs="Times New Roman"/>
          <w:sz w:val="28"/>
          <w:szCs w:val="28"/>
        </w:rPr>
      </w:pPr>
      <w:r w:rsidRPr="0099142F">
        <w:rPr>
          <w:rFonts w:ascii="Times New Roman" w:hAnsi="Times New Roman" w:cs="Times New Roman"/>
          <w:sz w:val="28"/>
          <w:szCs w:val="28"/>
        </w:rPr>
        <w:t xml:space="preserve">In </w:t>
      </w:r>
      <w:del w:id="3" w:author="Christy Jocoy" w:date="2019-03-11T17:58:00Z">
        <w:r w:rsidRPr="0099142F" w:rsidDel="000502C7">
          <w:rPr>
            <w:rFonts w:ascii="Times New Roman" w:hAnsi="Times New Roman" w:cs="Times New Roman"/>
            <w:sz w:val="28"/>
            <w:szCs w:val="28"/>
          </w:rPr>
          <w:delText xml:space="preserve">the </w:delText>
        </w:r>
        <w:r w:rsidRPr="0099142F" w:rsidDel="000502C7">
          <w:rPr>
            <w:rFonts w:ascii="Times New Roman" w:hAnsi="Times New Roman" w:cs="Times New Roman"/>
            <w:i/>
            <w:sz w:val="28"/>
            <w:szCs w:val="28"/>
          </w:rPr>
          <w:delText xml:space="preserve">Geoforum </w:delText>
        </w:r>
      </w:del>
      <w:r w:rsidRPr="0099142F">
        <w:rPr>
          <w:rFonts w:ascii="Times New Roman" w:hAnsi="Times New Roman" w:cs="Times New Roman"/>
          <w:sz w:val="28"/>
          <w:szCs w:val="28"/>
        </w:rPr>
        <w:t>“Everyday geographies of belonging: Syrian refugee experiences in the Northern Netherlands</w:t>
      </w:r>
      <w:ins w:id="4" w:author="Christy Jocoy" w:date="2019-03-11T17:58:00Z">
        <w:r w:rsidRPr="0099142F">
          <w:rPr>
            <w:rFonts w:ascii="Times New Roman" w:hAnsi="Times New Roman" w:cs="Times New Roman"/>
            <w:sz w:val="28"/>
            <w:szCs w:val="28"/>
          </w:rPr>
          <w:t>,</w:t>
        </w:r>
      </w:ins>
      <w:r w:rsidRPr="0099142F">
        <w:rPr>
          <w:rFonts w:ascii="Times New Roman" w:hAnsi="Times New Roman" w:cs="Times New Roman"/>
          <w:sz w:val="28"/>
          <w:szCs w:val="28"/>
        </w:rPr>
        <w:t xml:space="preserve">” </w:t>
      </w:r>
      <w:del w:id="5" w:author="Christy Jocoy" w:date="2019-03-11T17:58:00Z">
        <w:r w:rsidRPr="0099142F" w:rsidDel="000502C7">
          <w:rPr>
            <w:rFonts w:ascii="Times New Roman" w:hAnsi="Times New Roman" w:cs="Times New Roman"/>
            <w:sz w:val="28"/>
            <w:szCs w:val="28"/>
          </w:rPr>
          <w:delText xml:space="preserve">by </w:delText>
        </w:r>
      </w:del>
      <w:proofErr w:type="spellStart"/>
      <w:r w:rsidRPr="0099142F">
        <w:rPr>
          <w:rFonts w:ascii="Times New Roman" w:hAnsi="Times New Roman" w:cs="Times New Roman"/>
          <w:sz w:val="28"/>
          <w:szCs w:val="28"/>
        </w:rPr>
        <w:t>Rik</w:t>
      </w:r>
      <w:proofErr w:type="spellEnd"/>
      <w:r w:rsidRPr="0099142F">
        <w:rPr>
          <w:rFonts w:ascii="Times New Roman" w:hAnsi="Times New Roman" w:cs="Times New Roman"/>
          <w:sz w:val="28"/>
          <w:szCs w:val="28"/>
        </w:rPr>
        <w:t xml:space="preserve"> P. Huizinga and Bettina Van Hoven </w:t>
      </w:r>
      <w:r w:rsidRPr="0099142F">
        <w:rPr>
          <w:rFonts w:ascii="Times New Roman" w:hAnsi="Times New Roman" w:cs="Times New Roman"/>
          <w:color w:val="0070C0"/>
          <w:sz w:val="28"/>
          <w:szCs w:val="28"/>
        </w:rPr>
        <w:t>explore</w:t>
      </w:r>
      <w:del w:id="6" w:author="Christy Jocoy" w:date="2019-03-11T17:58:00Z">
        <w:r w:rsidRPr="0099142F" w:rsidDel="000502C7">
          <w:rPr>
            <w:rFonts w:ascii="Times New Roman" w:hAnsi="Times New Roman" w:cs="Times New Roman"/>
            <w:color w:val="0070C0"/>
            <w:sz w:val="28"/>
            <w:szCs w:val="28"/>
          </w:rPr>
          <w:delText>s</w:delText>
        </w:r>
      </w:del>
      <w:r w:rsidRPr="0099142F">
        <w:rPr>
          <w:rFonts w:ascii="Times New Roman" w:hAnsi="Times New Roman" w:cs="Times New Roman"/>
          <w:color w:val="0070C0"/>
          <w:sz w:val="28"/>
          <w:szCs w:val="28"/>
        </w:rPr>
        <w:t xml:space="preserve"> </w:t>
      </w:r>
      <w:r w:rsidRPr="0099142F">
        <w:rPr>
          <w:rFonts w:ascii="Times New Roman" w:hAnsi="Times New Roman" w:cs="Times New Roman"/>
          <w:sz w:val="28"/>
          <w:szCs w:val="28"/>
        </w:rPr>
        <w:t>the daily lives of recent Syrian refugees in the Netherlands and their struggle to assimilate.</w:t>
      </w:r>
    </w:p>
    <w:p w14:paraId="2E63FD95" w14:textId="45FB1DB2" w:rsidR="00C77D9A" w:rsidRDefault="00C77D9A">
      <w:pPr>
        <w:rPr>
          <w:rFonts w:ascii="Times New Roman" w:hAnsi="Times New Roman" w:cs="Times New Roman"/>
          <w:color w:val="0070C0"/>
          <w:sz w:val="28"/>
          <w:szCs w:val="28"/>
        </w:rPr>
      </w:pPr>
    </w:p>
    <w:p w14:paraId="4DAF1B7E" w14:textId="04D6456D" w:rsidR="00C77D9A" w:rsidRPr="00C77D9A" w:rsidRDefault="00C77D9A">
      <w:pPr>
        <w:rPr>
          <w:rFonts w:ascii="Times New Roman" w:hAnsi="Times New Roman" w:cs="Times New Roman"/>
          <w:b/>
          <w:color w:val="0070C0"/>
          <w:sz w:val="32"/>
          <w:szCs w:val="28"/>
        </w:rPr>
      </w:pPr>
      <w:r w:rsidRPr="00C77D9A">
        <w:rPr>
          <w:rFonts w:ascii="Times New Roman" w:hAnsi="Times New Roman" w:cs="Times New Roman"/>
          <w:b/>
          <w:color w:val="0070C0"/>
          <w:sz w:val="32"/>
          <w:szCs w:val="28"/>
        </w:rPr>
        <w:t xml:space="preserve">SHIFT TO YOUR THESIS: </w:t>
      </w:r>
    </w:p>
    <w:p w14:paraId="5CBA981B" w14:textId="3CAB9DA1" w:rsidR="00C77D9A" w:rsidRDefault="00C77D9A" w:rsidP="00C77D9A">
      <w:pPr>
        <w:rPr>
          <w:ins w:id="7" w:author="Christine Jocoy" w:date="2019-10-23T11:35:00Z"/>
          <w:rFonts w:ascii="Times New Roman" w:hAnsi="Times New Roman" w:cs="Times New Roman"/>
          <w:sz w:val="28"/>
          <w:szCs w:val="28"/>
        </w:rPr>
      </w:pPr>
      <w:r w:rsidRPr="0099142F">
        <w:rPr>
          <w:rFonts w:ascii="Times New Roman" w:hAnsi="Times New Roman" w:cs="Times New Roman"/>
          <w:sz w:val="28"/>
          <w:szCs w:val="28"/>
        </w:rPr>
        <w:t xml:space="preserve">In </w:t>
      </w:r>
      <w:del w:id="8" w:author="Christy Jocoy" w:date="2019-03-11T17:58:00Z">
        <w:r w:rsidRPr="0099142F" w:rsidDel="000502C7">
          <w:rPr>
            <w:rFonts w:ascii="Times New Roman" w:hAnsi="Times New Roman" w:cs="Times New Roman"/>
            <w:sz w:val="28"/>
            <w:szCs w:val="28"/>
          </w:rPr>
          <w:delText xml:space="preserve">the </w:delText>
        </w:r>
        <w:r w:rsidRPr="0099142F" w:rsidDel="000502C7">
          <w:rPr>
            <w:rFonts w:ascii="Times New Roman" w:hAnsi="Times New Roman" w:cs="Times New Roman"/>
            <w:i/>
            <w:sz w:val="28"/>
            <w:szCs w:val="28"/>
          </w:rPr>
          <w:delText xml:space="preserve">Geoforum </w:delText>
        </w:r>
      </w:del>
      <w:r w:rsidRPr="0099142F">
        <w:rPr>
          <w:rFonts w:ascii="Times New Roman" w:hAnsi="Times New Roman" w:cs="Times New Roman"/>
          <w:sz w:val="28"/>
          <w:szCs w:val="28"/>
        </w:rPr>
        <w:t>“Everyday geographies of belonging: Syrian refugee experiences in the Northern Netherlands</w:t>
      </w:r>
      <w:ins w:id="9" w:author="Christy Jocoy" w:date="2019-03-11T17:58:00Z">
        <w:r w:rsidRPr="0099142F">
          <w:rPr>
            <w:rFonts w:ascii="Times New Roman" w:hAnsi="Times New Roman" w:cs="Times New Roman"/>
            <w:sz w:val="28"/>
            <w:szCs w:val="28"/>
          </w:rPr>
          <w:t>,</w:t>
        </w:r>
      </w:ins>
      <w:r w:rsidRPr="0099142F">
        <w:rPr>
          <w:rFonts w:ascii="Times New Roman" w:hAnsi="Times New Roman" w:cs="Times New Roman"/>
          <w:sz w:val="28"/>
          <w:szCs w:val="28"/>
        </w:rPr>
        <w:t xml:space="preserve">” </w:t>
      </w:r>
      <w:del w:id="10" w:author="Christy Jocoy" w:date="2019-03-11T17:58:00Z">
        <w:r w:rsidRPr="0099142F" w:rsidDel="000502C7">
          <w:rPr>
            <w:rFonts w:ascii="Times New Roman" w:hAnsi="Times New Roman" w:cs="Times New Roman"/>
            <w:sz w:val="28"/>
            <w:szCs w:val="28"/>
          </w:rPr>
          <w:delText xml:space="preserve">by </w:delText>
        </w:r>
      </w:del>
      <w:proofErr w:type="spellStart"/>
      <w:r w:rsidRPr="0099142F">
        <w:rPr>
          <w:rFonts w:ascii="Times New Roman" w:hAnsi="Times New Roman" w:cs="Times New Roman"/>
          <w:sz w:val="28"/>
          <w:szCs w:val="28"/>
        </w:rPr>
        <w:t>Rik</w:t>
      </w:r>
      <w:proofErr w:type="spellEnd"/>
      <w:r w:rsidRPr="0099142F">
        <w:rPr>
          <w:rFonts w:ascii="Times New Roman" w:hAnsi="Times New Roman" w:cs="Times New Roman"/>
          <w:sz w:val="28"/>
          <w:szCs w:val="28"/>
        </w:rPr>
        <w:t xml:space="preserve"> P. Huizinga and Bettina Van Hoven </w:t>
      </w:r>
      <w:r w:rsidRPr="00C77D9A">
        <w:rPr>
          <w:rFonts w:ascii="Times New Roman" w:hAnsi="Times New Roman" w:cs="Times New Roman"/>
          <w:color w:val="00B050"/>
          <w:sz w:val="28"/>
          <w:szCs w:val="28"/>
        </w:rPr>
        <w:t>effectively</w:t>
      </w:r>
      <w:r>
        <w:rPr>
          <w:rFonts w:ascii="Times New Roman" w:hAnsi="Times New Roman" w:cs="Times New Roman"/>
          <w:color w:val="FF0000"/>
          <w:sz w:val="28"/>
          <w:szCs w:val="28"/>
        </w:rPr>
        <w:t xml:space="preserve"> </w:t>
      </w:r>
      <w:r w:rsidRPr="0099142F">
        <w:rPr>
          <w:rFonts w:ascii="Times New Roman" w:hAnsi="Times New Roman" w:cs="Times New Roman"/>
          <w:color w:val="0070C0"/>
          <w:sz w:val="28"/>
          <w:szCs w:val="28"/>
        </w:rPr>
        <w:t>explore</w:t>
      </w:r>
      <w:del w:id="11" w:author="Christy Jocoy" w:date="2019-03-11T17:58:00Z">
        <w:r w:rsidRPr="0099142F" w:rsidDel="000502C7">
          <w:rPr>
            <w:rFonts w:ascii="Times New Roman" w:hAnsi="Times New Roman" w:cs="Times New Roman"/>
            <w:color w:val="0070C0"/>
            <w:sz w:val="28"/>
            <w:szCs w:val="28"/>
          </w:rPr>
          <w:delText>s</w:delText>
        </w:r>
      </w:del>
      <w:r w:rsidRPr="0099142F">
        <w:rPr>
          <w:rFonts w:ascii="Times New Roman" w:hAnsi="Times New Roman" w:cs="Times New Roman"/>
          <w:color w:val="0070C0"/>
          <w:sz w:val="28"/>
          <w:szCs w:val="28"/>
        </w:rPr>
        <w:t xml:space="preserve"> </w:t>
      </w:r>
      <w:r w:rsidRPr="0099142F">
        <w:rPr>
          <w:rFonts w:ascii="Times New Roman" w:hAnsi="Times New Roman" w:cs="Times New Roman"/>
          <w:sz w:val="28"/>
          <w:szCs w:val="28"/>
        </w:rPr>
        <w:t>the daily lives of recent Syrian refugees in the Netherlands and their struggle to assimilate.</w:t>
      </w:r>
    </w:p>
    <w:p w14:paraId="564F8ED1" w14:textId="7B62C82E" w:rsidR="00C77D9A" w:rsidRDefault="00C77D9A">
      <w:pPr>
        <w:rPr>
          <w:rFonts w:ascii="Times New Roman" w:hAnsi="Times New Roman" w:cs="Times New Roman"/>
          <w:sz w:val="28"/>
          <w:szCs w:val="28"/>
        </w:rPr>
      </w:pPr>
    </w:p>
    <w:p w14:paraId="3BEEA195" w14:textId="47D86B8A" w:rsidR="00F42D21" w:rsidRDefault="00F42D21" w:rsidP="00C77D9A">
      <w:pPr>
        <w:rPr>
          <w:rFonts w:ascii="Times New Roman" w:hAnsi="Times New Roman" w:cs="Times New Roman"/>
          <w:sz w:val="28"/>
          <w:szCs w:val="28"/>
        </w:rPr>
      </w:pPr>
      <w:r>
        <w:rPr>
          <w:rFonts w:ascii="Times New Roman" w:hAnsi="Times New Roman" w:cs="Times New Roman"/>
          <w:sz w:val="28"/>
          <w:szCs w:val="28"/>
        </w:rPr>
        <w:lastRenderedPageBreak/>
        <w:t>Ex 4</w:t>
      </w:r>
    </w:p>
    <w:p w14:paraId="6CF9ED6C" w14:textId="0AF38980" w:rsidR="00C77D9A" w:rsidRPr="0099142F" w:rsidRDefault="00C77D9A" w:rsidP="00C77D9A">
      <w:pPr>
        <w:rPr>
          <w:rFonts w:ascii="Times New Roman" w:hAnsi="Times New Roman" w:cs="Times New Roman"/>
          <w:sz w:val="28"/>
          <w:szCs w:val="28"/>
        </w:rPr>
      </w:pPr>
      <w:r w:rsidRPr="0099142F">
        <w:rPr>
          <w:rFonts w:ascii="Times New Roman" w:hAnsi="Times New Roman" w:cs="Times New Roman"/>
          <w:sz w:val="28"/>
          <w:szCs w:val="28"/>
        </w:rPr>
        <w:t xml:space="preserve">In the peer-reviewed article, </w:t>
      </w:r>
      <w:r w:rsidRPr="0099142F">
        <w:rPr>
          <w:rFonts w:ascii="Times New Roman" w:hAnsi="Times New Roman" w:cs="Times New Roman"/>
          <w:i/>
          <w:sz w:val="28"/>
          <w:szCs w:val="28"/>
        </w:rPr>
        <w:t>Everyday geographies of belonging: Syrian refugee experiences in the Northern Netherlands,</w:t>
      </w:r>
      <w:r w:rsidRPr="0099142F">
        <w:rPr>
          <w:rFonts w:ascii="Times New Roman" w:hAnsi="Times New Roman" w:cs="Times New Roman"/>
          <w:sz w:val="28"/>
          <w:szCs w:val="28"/>
        </w:rPr>
        <w:t xml:space="preserve"> </w:t>
      </w:r>
      <w:del w:id="12" w:author="Christy Jocoy" w:date="2019-03-12T13:28:00Z">
        <w:r w:rsidRPr="0099142F" w:rsidDel="00A80EFB">
          <w:rPr>
            <w:rFonts w:ascii="Times New Roman" w:hAnsi="Times New Roman" w:cs="Times New Roman"/>
            <w:sz w:val="28"/>
            <w:szCs w:val="28"/>
          </w:rPr>
          <w:delText xml:space="preserve">by </w:delText>
        </w:r>
      </w:del>
      <w:proofErr w:type="spellStart"/>
      <w:r w:rsidRPr="0099142F">
        <w:rPr>
          <w:rFonts w:ascii="Times New Roman" w:hAnsi="Times New Roman" w:cs="Times New Roman"/>
          <w:sz w:val="28"/>
          <w:szCs w:val="28"/>
        </w:rPr>
        <w:t>Rik</w:t>
      </w:r>
      <w:proofErr w:type="spellEnd"/>
      <w:r w:rsidRPr="0099142F">
        <w:rPr>
          <w:rFonts w:ascii="Times New Roman" w:hAnsi="Times New Roman" w:cs="Times New Roman"/>
          <w:sz w:val="28"/>
          <w:szCs w:val="28"/>
        </w:rPr>
        <w:t xml:space="preserve"> P. Huizinga and  Bettina van Hoven provide an </w:t>
      </w:r>
      <w:r w:rsidRPr="00C77D9A">
        <w:rPr>
          <w:rFonts w:ascii="Times New Roman" w:hAnsi="Times New Roman" w:cs="Times New Roman"/>
          <w:color w:val="00B050"/>
          <w:sz w:val="28"/>
          <w:szCs w:val="28"/>
          <w:u w:val="single"/>
        </w:rPr>
        <w:t>insightful look</w:t>
      </w:r>
      <w:r w:rsidRPr="00C77D9A">
        <w:rPr>
          <w:rFonts w:ascii="Times New Roman" w:hAnsi="Times New Roman" w:cs="Times New Roman"/>
          <w:color w:val="00B050"/>
          <w:sz w:val="28"/>
          <w:szCs w:val="28"/>
        </w:rPr>
        <w:t xml:space="preserve"> </w:t>
      </w:r>
      <w:r w:rsidRPr="0099142F">
        <w:rPr>
          <w:rFonts w:ascii="Times New Roman" w:hAnsi="Times New Roman" w:cs="Times New Roman"/>
          <w:sz w:val="28"/>
          <w:szCs w:val="28"/>
        </w:rPr>
        <w:t>at the discrepancies of Syrian refugee inclusion into a society that is arcane to them; that of the Netherlands.</w:t>
      </w:r>
    </w:p>
    <w:p w14:paraId="17A696F5" w14:textId="77777777" w:rsidR="00C77D9A" w:rsidRPr="0099142F" w:rsidRDefault="00C77D9A">
      <w:pPr>
        <w:rPr>
          <w:rFonts w:ascii="Times New Roman" w:hAnsi="Times New Roman" w:cs="Times New Roman"/>
          <w:sz w:val="28"/>
          <w:szCs w:val="28"/>
        </w:rPr>
      </w:pPr>
    </w:p>
    <w:p w14:paraId="73ECDA7C" w14:textId="42883B42" w:rsidR="00417EB2" w:rsidRPr="0099142F" w:rsidRDefault="00F42D21" w:rsidP="00417EB2">
      <w:pPr>
        <w:rPr>
          <w:rFonts w:ascii="Times New Roman" w:eastAsia="Times New Roman" w:hAnsi="Times New Roman" w:cs="Times New Roman"/>
          <w:sz w:val="28"/>
          <w:szCs w:val="28"/>
        </w:rPr>
      </w:pPr>
      <w:r>
        <w:rPr>
          <w:rFonts w:ascii="Times New Roman" w:eastAsia="Times New Roman" w:hAnsi="Times New Roman" w:cs="Times New Roman"/>
          <w:sz w:val="28"/>
          <w:szCs w:val="28"/>
        </w:rPr>
        <w:t>Ex 5</w:t>
      </w:r>
    </w:p>
    <w:p w14:paraId="6086CDFE" w14:textId="7DA01995" w:rsidR="00417EB2" w:rsidRPr="0099142F" w:rsidRDefault="00417EB2" w:rsidP="00417EB2">
      <w:pPr>
        <w:rPr>
          <w:rFonts w:ascii="Times New Roman" w:hAnsi="Times New Roman" w:cs="Times New Roman"/>
          <w:sz w:val="28"/>
          <w:szCs w:val="28"/>
        </w:rPr>
      </w:pPr>
      <w:r w:rsidRPr="0099142F">
        <w:rPr>
          <w:rFonts w:ascii="Times New Roman" w:hAnsi="Times New Roman" w:cs="Times New Roman"/>
          <w:sz w:val="28"/>
          <w:szCs w:val="28"/>
        </w:rPr>
        <w:t>I will examine and discuss if in fact the authors of this article show the readers that the Dutch migrant integration system makes Syrian people feel isolated or make them feel unwelcomed to Dutch society</w:t>
      </w:r>
      <w:r w:rsidR="0099142F" w:rsidRPr="0099142F">
        <w:rPr>
          <w:rFonts w:ascii="Times New Roman" w:hAnsi="Times New Roman" w:cs="Times New Roman"/>
          <w:sz w:val="28"/>
          <w:szCs w:val="28"/>
        </w:rPr>
        <w:t>.</w:t>
      </w:r>
    </w:p>
    <w:p w14:paraId="31369790" w14:textId="6C9B4A89" w:rsidR="0099142F" w:rsidRPr="0099142F" w:rsidRDefault="0099142F" w:rsidP="0099142F">
      <w:pPr>
        <w:pStyle w:val="CommentText"/>
        <w:rPr>
          <w:color w:val="4472C4" w:themeColor="accent5"/>
          <w:sz w:val="28"/>
          <w:szCs w:val="28"/>
        </w:rPr>
      </w:pPr>
      <w:r w:rsidRPr="0099142F">
        <w:rPr>
          <w:color w:val="4472C4" w:themeColor="accent5"/>
          <w:sz w:val="28"/>
          <w:szCs w:val="28"/>
        </w:rPr>
        <w:t xml:space="preserve">State what you found as the thesis. </w:t>
      </w:r>
    </w:p>
    <w:p w14:paraId="02026703" w14:textId="62AF96F3" w:rsidR="0099142F" w:rsidRPr="0099142F" w:rsidRDefault="0099142F" w:rsidP="0099142F">
      <w:pPr>
        <w:rPr>
          <w:rFonts w:ascii="Times New Roman" w:hAnsi="Times New Roman" w:cs="Times New Roman"/>
          <w:color w:val="4472C4" w:themeColor="accent5"/>
          <w:sz w:val="28"/>
          <w:szCs w:val="28"/>
        </w:rPr>
      </w:pPr>
      <w:r w:rsidRPr="0099142F">
        <w:rPr>
          <w:color w:val="4472C4" w:themeColor="accent5"/>
          <w:sz w:val="28"/>
          <w:szCs w:val="28"/>
        </w:rPr>
        <w:t xml:space="preserve">For example, “The authors successfully show readers that </w:t>
      </w:r>
      <w:r w:rsidR="00500CA7">
        <w:rPr>
          <w:color w:val="4472C4" w:themeColor="accent5"/>
          <w:sz w:val="28"/>
          <w:szCs w:val="28"/>
        </w:rPr>
        <w:t>the Dutch asylum system</w:t>
      </w:r>
      <w:r w:rsidRPr="0099142F">
        <w:rPr>
          <w:color w:val="4472C4" w:themeColor="accent5"/>
          <w:sz w:val="28"/>
          <w:szCs w:val="28"/>
        </w:rPr>
        <w:t>…” or t</w:t>
      </w:r>
      <w:r w:rsidR="00500CA7">
        <w:rPr>
          <w:color w:val="4472C4" w:themeColor="accent5"/>
          <w:sz w:val="28"/>
          <w:szCs w:val="28"/>
        </w:rPr>
        <w:t>he authors effectively show that …</w:t>
      </w:r>
      <w:r w:rsidRPr="0099142F">
        <w:rPr>
          <w:color w:val="4472C4" w:themeColor="accent5"/>
          <w:sz w:val="28"/>
          <w:szCs w:val="28"/>
        </w:rPr>
        <w:t>, but their research is limited because …”</w:t>
      </w:r>
    </w:p>
    <w:p w14:paraId="6541CD5C" w14:textId="77777777" w:rsidR="00417EB2" w:rsidRPr="0099142F" w:rsidRDefault="00417EB2">
      <w:pPr>
        <w:rPr>
          <w:ins w:id="13" w:author="Christy Jocoy" w:date="2019-03-11T17:59:00Z"/>
          <w:rFonts w:ascii="Times New Roman" w:hAnsi="Times New Roman" w:cs="Times New Roman"/>
          <w:color w:val="4472C4" w:themeColor="accent5"/>
          <w:sz w:val="28"/>
          <w:szCs w:val="28"/>
        </w:rPr>
      </w:pPr>
    </w:p>
    <w:p w14:paraId="6A60F017" w14:textId="23155F9C" w:rsidR="006A185D" w:rsidRPr="00F42D21" w:rsidRDefault="00F42D21" w:rsidP="001612E1">
      <w:pPr>
        <w:rPr>
          <w:rFonts w:ascii="Times New Roman" w:hAnsi="Times New Roman" w:cs="Times New Roman"/>
          <w:sz w:val="28"/>
          <w:szCs w:val="28"/>
        </w:rPr>
      </w:pPr>
      <w:r>
        <w:rPr>
          <w:rFonts w:ascii="Times New Roman" w:hAnsi="Times New Roman" w:cs="Times New Roman"/>
          <w:sz w:val="28"/>
          <w:szCs w:val="28"/>
        </w:rPr>
        <w:t>Ex 6</w:t>
      </w:r>
    </w:p>
    <w:p w14:paraId="23E78EA1" w14:textId="77777777" w:rsidR="006A185D" w:rsidRPr="0099142F" w:rsidRDefault="006A185D" w:rsidP="001612E1">
      <w:pPr>
        <w:rPr>
          <w:rFonts w:ascii="Times New Roman" w:hAnsi="Times New Roman"/>
          <w:sz w:val="28"/>
          <w:szCs w:val="28"/>
        </w:rPr>
      </w:pPr>
      <w:r w:rsidRPr="0099142F">
        <w:rPr>
          <w:rFonts w:ascii="Times New Roman" w:hAnsi="Times New Roman"/>
          <w:sz w:val="28"/>
          <w:szCs w:val="28"/>
        </w:rPr>
        <w:t xml:space="preserve">To get a better understanding of what life as </w:t>
      </w:r>
      <w:r w:rsidRPr="0099142F">
        <w:rPr>
          <w:rFonts w:ascii="Times New Roman" w:hAnsi="Times New Roman"/>
          <w:sz w:val="28"/>
          <w:szCs w:val="28"/>
          <w:highlight w:val="yellow"/>
        </w:rPr>
        <w:t>a refugee Netherlands</w:t>
      </w:r>
      <w:r w:rsidRPr="0099142F">
        <w:rPr>
          <w:rFonts w:ascii="Times New Roman" w:hAnsi="Times New Roman"/>
          <w:sz w:val="28"/>
          <w:szCs w:val="28"/>
        </w:rPr>
        <w:t xml:space="preserve"> is like, </w:t>
      </w:r>
      <w:r w:rsidRPr="0099142F">
        <w:rPr>
          <w:rFonts w:ascii="Times New Roman" w:hAnsi="Times New Roman"/>
          <w:sz w:val="28"/>
          <w:szCs w:val="28"/>
          <w:highlight w:val="lightGray"/>
        </w:rPr>
        <w:t>I have decided to review</w:t>
      </w:r>
      <w:r w:rsidRPr="0099142F">
        <w:rPr>
          <w:rFonts w:ascii="Times New Roman" w:hAnsi="Times New Roman"/>
          <w:sz w:val="28"/>
          <w:szCs w:val="28"/>
        </w:rPr>
        <w:t xml:space="preserve"> </w:t>
      </w:r>
      <w:r w:rsidRPr="0099142F">
        <w:rPr>
          <w:rFonts w:ascii="Times New Roman" w:hAnsi="Times New Roman"/>
          <w:i/>
          <w:iCs/>
          <w:sz w:val="28"/>
          <w:szCs w:val="28"/>
        </w:rPr>
        <w:t xml:space="preserve">Everyday geographies of belonging: Syrian refugee experiences in the Northern Netherlands </w:t>
      </w:r>
      <w:proofErr w:type="gramStart"/>
      <w:r w:rsidRPr="0099142F">
        <w:rPr>
          <w:rFonts w:ascii="Times New Roman" w:hAnsi="Times New Roman"/>
          <w:sz w:val="28"/>
          <w:szCs w:val="28"/>
        </w:rPr>
        <w:t>By</w:t>
      </w:r>
      <w:proofErr w:type="gramEnd"/>
      <w:r w:rsidRPr="0099142F">
        <w:rPr>
          <w:rFonts w:ascii="Times New Roman" w:hAnsi="Times New Roman"/>
          <w:sz w:val="28"/>
          <w:szCs w:val="28"/>
        </w:rPr>
        <w:t xml:space="preserve"> </w:t>
      </w:r>
      <w:proofErr w:type="spellStart"/>
      <w:r w:rsidRPr="0099142F">
        <w:rPr>
          <w:rFonts w:ascii="Times New Roman" w:hAnsi="Times New Roman"/>
          <w:sz w:val="28"/>
          <w:szCs w:val="28"/>
        </w:rPr>
        <w:t>Rik</w:t>
      </w:r>
      <w:proofErr w:type="spellEnd"/>
      <w:r w:rsidRPr="0099142F">
        <w:rPr>
          <w:rFonts w:ascii="Times New Roman" w:hAnsi="Times New Roman"/>
          <w:sz w:val="28"/>
          <w:szCs w:val="28"/>
        </w:rPr>
        <w:t xml:space="preserve"> P. Huizinga and Bettina van Hoven.</w:t>
      </w:r>
    </w:p>
    <w:p w14:paraId="05577C07" w14:textId="77777777" w:rsidR="006A185D" w:rsidRPr="0099142F" w:rsidRDefault="006A185D" w:rsidP="001612E1">
      <w:pPr>
        <w:rPr>
          <w:rFonts w:ascii="Times New Roman" w:hAnsi="Times New Roman"/>
          <w:sz w:val="28"/>
          <w:szCs w:val="28"/>
        </w:rPr>
      </w:pPr>
      <w:r w:rsidRPr="0099142F">
        <w:rPr>
          <w:rFonts w:ascii="Times New Roman" w:hAnsi="Times New Roman"/>
          <w:sz w:val="28"/>
          <w:szCs w:val="28"/>
        </w:rPr>
        <w:t xml:space="preserve">Instead, </w:t>
      </w:r>
    </w:p>
    <w:p w14:paraId="083DBB3D" w14:textId="77777777" w:rsidR="006A185D" w:rsidRPr="0099142F" w:rsidRDefault="006A185D" w:rsidP="001612E1">
      <w:pPr>
        <w:rPr>
          <w:rFonts w:ascii="Times New Roman" w:hAnsi="Times New Roman"/>
          <w:sz w:val="28"/>
          <w:szCs w:val="28"/>
        </w:rPr>
      </w:pPr>
      <w:proofErr w:type="spellStart"/>
      <w:r w:rsidRPr="0099142F">
        <w:rPr>
          <w:rFonts w:ascii="Times New Roman" w:hAnsi="Times New Roman"/>
          <w:sz w:val="28"/>
          <w:szCs w:val="28"/>
        </w:rPr>
        <w:t>Rik</w:t>
      </w:r>
      <w:proofErr w:type="spellEnd"/>
      <w:r w:rsidRPr="0099142F">
        <w:rPr>
          <w:rFonts w:ascii="Times New Roman" w:hAnsi="Times New Roman"/>
          <w:sz w:val="28"/>
          <w:szCs w:val="28"/>
        </w:rPr>
        <w:t xml:space="preserve"> P. Huizinga and Bettina van Hoven in </w:t>
      </w:r>
      <w:r w:rsidRPr="0099142F">
        <w:rPr>
          <w:rFonts w:ascii="Times New Roman" w:hAnsi="Times New Roman"/>
          <w:i/>
          <w:iCs/>
          <w:sz w:val="28"/>
          <w:szCs w:val="28"/>
        </w:rPr>
        <w:t xml:space="preserve">Everyday geographies of belonging: Syrian refugee experiences in the Northern Netherlands </w:t>
      </w:r>
      <w:r w:rsidRPr="0099142F">
        <w:rPr>
          <w:rFonts w:ascii="Times New Roman" w:hAnsi="Times New Roman"/>
          <w:iCs/>
          <w:sz w:val="28"/>
          <w:szCs w:val="28"/>
        </w:rPr>
        <w:t xml:space="preserve">present a study of the Netherlands to </w:t>
      </w:r>
      <w:r w:rsidRPr="0099142F">
        <w:rPr>
          <w:rFonts w:ascii="Times New Roman" w:hAnsi="Times New Roman"/>
          <w:sz w:val="28"/>
          <w:szCs w:val="28"/>
        </w:rPr>
        <w:t xml:space="preserve">get a better understanding of what life is like as a refugee. </w:t>
      </w:r>
    </w:p>
    <w:p w14:paraId="4344CA75" w14:textId="1C8E9F92" w:rsidR="00E62F19" w:rsidRDefault="00E62F19" w:rsidP="001612E1">
      <w:pPr>
        <w:rPr>
          <w:rFonts w:ascii="Times New Roman" w:hAnsi="Times New Roman"/>
          <w:sz w:val="28"/>
          <w:szCs w:val="28"/>
        </w:rPr>
      </w:pPr>
    </w:p>
    <w:p w14:paraId="70D276F3" w14:textId="77777777" w:rsidR="00AC3470" w:rsidRPr="00AC3470" w:rsidRDefault="00AC3470" w:rsidP="00AC3470">
      <w:pPr>
        <w:rPr>
          <w:color w:val="0070C0"/>
          <w:sz w:val="28"/>
          <w:szCs w:val="28"/>
        </w:rPr>
      </w:pPr>
      <w:r w:rsidRPr="00AC3470">
        <w:rPr>
          <w:color w:val="0070C0"/>
          <w:sz w:val="28"/>
          <w:szCs w:val="28"/>
        </w:rPr>
        <w:t xml:space="preserve">Work on writing and strengthening your thesis statement by answering </w:t>
      </w:r>
      <w:proofErr w:type="gramStart"/>
      <w:r w:rsidRPr="00AC3470">
        <w:rPr>
          <w:color w:val="0070C0"/>
          <w:sz w:val="28"/>
          <w:szCs w:val="28"/>
        </w:rPr>
        <w:t>Why</w:t>
      </w:r>
      <w:proofErr w:type="gramEnd"/>
      <w:r w:rsidRPr="00AC3470">
        <w:rPr>
          <w:color w:val="0070C0"/>
          <w:sz w:val="28"/>
          <w:szCs w:val="28"/>
        </w:rPr>
        <w:t xml:space="preserve">? How? </w:t>
      </w:r>
      <w:proofErr w:type="gramStart"/>
      <w:r w:rsidRPr="00AC3470">
        <w:rPr>
          <w:color w:val="0070C0"/>
          <w:sz w:val="28"/>
          <w:szCs w:val="28"/>
        </w:rPr>
        <w:t>And</w:t>
      </w:r>
      <w:proofErr w:type="gramEnd"/>
      <w:r w:rsidRPr="00AC3470">
        <w:rPr>
          <w:color w:val="0070C0"/>
          <w:sz w:val="28"/>
          <w:szCs w:val="28"/>
        </w:rPr>
        <w:t xml:space="preserve"> Under what circumstances? The article is convincing because …</w:t>
      </w:r>
      <w:bookmarkStart w:id="14" w:name="_GoBack"/>
      <w:bookmarkEnd w:id="14"/>
    </w:p>
    <w:sectPr w:rsidR="00AC3470" w:rsidRPr="00AC3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ne Jocoy">
    <w15:presenceInfo w15:providerId="AD" w15:userId="S-1-5-21-1534095646-1438609452-5522801-20704"/>
  </w15:person>
  <w15:person w15:author="Christy Jocoy">
    <w15:presenceInfo w15:providerId="AD" w15:userId="S-1-5-21-1534095646-1438609452-5522801-20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28"/>
    <w:rsid w:val="000502C7"/>
    <w:rsid w:val="00057C34"/>
    <w:rsid w:val="000A2109"/>
    <w:rsid w:val="001612E1"/>
    <w:rsid w:val="00417EB2"/>
    <w:rsid w:val="00500CA7"/>
    <w:rsid w:val="006A185D"/>
    <w:rsid w:val="007418C8"/>
    <w:rsid w:val="007A2028"/>
    <w:rsid w:val="00973471"/>
    <w:rsid w:val="0099142F"/>
    <w:rsid w:val="00A80EFB"/>
    <w:rsid w:val="00AC3470"/>
    <w:rsid w:val="00B47D3D"/>
    <w:rsid w:val="00C77D9A"/>
    <w:rsid w:val="00C97FCF"/>
    <w:rsid w:val="00D67A34"/>
    <w:rsid w:val="00DF2A38"/>
    <w:rsid w:val="00E62F19"/>
    <w:rsid w:val="00F4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40B9"/>
  <w15:chartTrackingRefBased/>
  <w15:docId w15:val="{9FC0D0F3-3962-4821-B137-EC81F71C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7A2028"/>
    <w:rPr>
      <w:sz w:val="16"/>
      <w:szCs w:val="16"/>
    </w:rPr>
  </w:style>
  <w:style w:type="paragraph" w:styleId="CommentText">
    <w:name w:val="annotation text"/>
    <w:basedOn w:val="Normal"/>
    <w:link w:val="CommentTextChar"/>
    <w:uiPriority w:val="99"/>
    <w:unhideWhenUsed/>
    <w:rsid w:val="007A2028"/>
    <w:pPr>
      <w:spacing w:after="200" w:line="276"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7A2028"/>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A2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25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CSULB</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Jocoy</dc:creator>
  <cp:keywords/>
  <dc:description/>
  <cp:lastModifiedBy>Christine Jocoy</cp:lastModifiedBy>
  <cp:revision>8</cp:revision>
  <dcterms:created xsi:type="dcterms:W3CDTF">2019-10-23T18:15:00Z</dcterms:created>
  <dcterms:modified xsi:type="dcterms:W3CDTF">2019-10-23T22:44:00Z</dcterms:modified>
</cp:coreProperties>
</file>